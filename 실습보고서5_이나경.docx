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C8C" w:rsidRDefault="00BD2C8C" w:rsidP="00CF3BFF">
      <w:pPr>
        <w:jc w:val="right"/>
      </w:pPr>
      <w:bookmarkStart w:id="0" w:name="_GoBack"/>
      <w:bookmarkEnd w:id="0"/>
      <w:r>
        <w:rPr>
          <w:rFonts w:hint="eastAsia"/>
        </w:rPr>
        <w:t>실습보고서</w:t>
      </w:r>
      <w:r w:rsidR="005D5CC8">
        <w:t>5</w:t>
      </w:r>
      <w:r>
        <w:rPr>
          <w:rFonts w:hint="eastAsia"/>
        </w:rPr>
        <w:t xml:space="preserve"> </w:t>
      </w:r>
      <w:r>
        <w:t xml:space="preserve">2016111566 </w:t>
      </w:r>
      <w:r>
        <w:rPr>
          <w:rFonts w:hint="eastAsia"/>
        </w:rPr>
        <w:t>이나경</w:t>
      </w:r>
    </w:p>
    <w:p w:rsidR="00BD2C8C" w:rsidRDefault="00BD2C8C"/>
    <w:p w:rsidR="00D7196D" w:rsidRDefault="00D7196D">
      <w:r>
        <w:rPr>
          <w:rFonts w:hint="eastAsia"/>
        </w:rPr>
        <w:t xml:space="preserve">실습환경 </w:t>
      </w:r>
      <w:r>
        <w:t xml:space="preserve">: </w:t>
      </w:r>
      <w:r>
        <w:rPr>
          <w:rFonts w:hint="eastAsia"/>
        </w:rPr>
        <w:t xml:space="preserve">Windows </w:t>
      </w:r>
      <w:r>
        <w:t xml:space="preserve">XP(VMware </w:t>
      </w:r>
      <w:r>
        <w:rPr>
          <w:rFonts w:hint="eastAsia"/>
        </w:rPr>
        <w:t>가상머신</w:t>
      </w:r>
      <w:r>
        <w:t>)</w:t>
      </w:r>
    </w:p>
    <w:p w:rsidR="00D7196D" w:rsidRDefault="00D7196D">
      <w:r>
        <w:t xml:space="preserve">Tool : </w:t>
      </w:r>
      <w:r>
        <w:rPr>
          <w:rFonts w:hint="eastAsia"/>
        </w:rPr>
        <w:t xml:space="preserve">Process Monitor, </w:t>
      </w:r>
      <w:r w:rsidR="000624D9">
        <w:rPr>
          <w:rFonts w:hint="eastAsia"/>
        </w:rPr>
        <w:t>Regshot, ApateDNS</w:t>
      </w:r>
      <w:r w:rsidR="000624D9">
        <w:t>,</w:t>
      </w:r>
      <w:del w:id="1" w:author="user" w:date="2019-04-02T17:20:00Z">
        <w:r w:rsidR="000624D9" w:rsidDel="008525A2">
          <w:delText xml:space="preserve"> ncat,</w:delText>
        </w:r>
      </w:del>
      <w:ins w:id="2" w:author="user" w:date="2019-04-02T17:21:00Z">
        <w:r w:rsidR="008525A2">
          <w:t xml:space="preserve"> </w:t>
        </w:r>
      </w:ins>
      <w:del w:id="3" w:author="user" w:date="2019-04-02T17:21:00Z">
        <w:r w:rsidR="000624D9" w:rsidDel="008525A2">
          <w:delText xml:space="preserve"> </w:delText>
        </w:r>
      </w:del>
      <w:r w:rsidR="000624D9">
        <w:t>wireshark</w:t>
      </w:r>
      <w:r w:rsidR="00F1641F">
        <w:t xml:space="preserve"> </w:t>
      </w:r>
      <w:r w:rsidR="00F1641F">
        <w:rPr>
          <w:rFonts w:hint="eastAsia"/>
        </w:rPr>
        <w:t>등</w:t>
      </w:r>
    </w:p>
    <w:p w:rsidR="009E0FCD" w:rsidRDefault="009E0FCD">
      <w:pPr>
        <w:rPr>
          <w:ins w:id="4" w:author="user" w:date="2019-04-02T17:25:00Z"/>
        </w:rPr>
      </w:pPr>
    </w:p>
    <w:p w:rsidR="0026619A" w:rsidRDefault="0026619A">
      <w:pPr>
        <w:rPr>
          <w:ins w:id="5" w:author="user" w:date="2019-04-02T17:26:00Z"/>
        </w:rPr>
      </w:pPr>
      <w:ins w:id="6" w:author="user" w:date="2019-04-02T17:26:00Z">
        <w:r>
          <w:rPr>
            <w:rFonts w:hint="eastAsia"/>
          </w:rPr>
          <w:t>정적분석결과에 따르면</w:t>
        </w:r>
      </w:ins>
    </w:p>
    <w:p w:rsidR="0026619A" w:rsidRDefault="0026619A">
      <w:pPr>
        <w:rPr>
          <w:ins w:id="7" w:author="user" w:date="2019-04-02T17:26:00Z"/>
        </w:rPr>
      </w:pPr>
      <w:ins w:id="8" w:author="user" w:date="2019-04-02T17:26:00Z">
        <w:r>
          <w:rPr>
            <w:noProof/>
          </w:rPr>
          <w:drawing>
            <wp:inline distT="0" distB="0" distL="0" distR="0" wp14:anchorId="3E7C350C" wp14:editId="3E0BD212">
              <wp:extent cx="3315022" cy="1885950"/>
              <wp:effectExtent l="0" t="0" r="0" b="0"/>
              <wp:docPr id="9" name="그림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18838" cy="18881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6619A" w:rsidRDefault="0026619A">
      <w:pPr>
        <w:rPr>
          <w:ins w:id="9" w:author="user" w:date="2019-04-02T17:26:00Z"/>
        </w:rPr>
      </w:pPr>
      <w:ins w:id="10" w:author="user" w:date="2019-04-02T17:26:00Z">
        <w:r>
          <w:rPr>
            <w:rFonts w:hint="eastAsia"/>
          </w:rPr>
          <w:t>패킹되어있는 것을 알 수 있었고</w:t>
        </w:r>
      </w:ins>
    </w:p>
    <w:p w:rsidR="0026619A" w:rsidRDefault="0026619A">
      <w:pPr>
        <w:rPr>
          <w:ins w:id="11" w:author="user" w:date="2019-04-02T17:27:00Z"/>
        </w:rPr>
      </w:pPr>
      <w:ins w:id="12" w:author="user" w:date="2019-04-02T17:27:00Z">
        <w:r>
          <w:rPr>
            <w:noProof/>
          </w:rPr>
          <w:drawing>
            <wp:inline distT="0" distB="0" distL="0" distR="0" wp14:anchorId="2A013E6B" wp14:editId="0CC45648">
              <wp:extent cx="5676900" cy="1450901"/>
              <wp:effectExtent l="0" t="0" r="0" b="0"/>
              <wp:docPr id="19" name="그림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8"/>
                      <a:srcRect b="12784"/>
                      <a:stretch/>
                    </pic:blipFill>
                    <pic:spPr bwMode="auto">
                      <a:xfrm>
                        <a:off x="0" y="0"/>
                        <a:ext cx="5705908" cy="145831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:rsidR="0026619A" w:rsidRDefault="0026619A">
      <w:pPr>
        <w:rPr>
          <w:ins w:id="13" w:author="user" w:date="2019-04-02T17:27:00Z"/>
        </w:rPr>
      </w:pPr>
      <w:ins w:id="14" w:author="user" w:date="2019-04-02T17:27:00Z">
        <w:r>
          <w:rPr>
            <w:noProof/>
          </w:rPr>
          <w:drawing>
            <wp:inline distT="0" distB="0" distL="0" distR="0" wp14:anchorId="327E6547" wp14:editId="36001083">
              <wp:extent cx="5653077" cy="1457325"/>
              <wp:effectExtent l="0" t="0" r="5080" b="0"/>
              <wp:docPr id="21" name="그림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9"/>
                      <a:srcRect b="55989"/>
                      <a:stretch/>
                    </pic:blipFill>
                    <pic:spPr bwMode="auto">
                      <a:xfrm>
                        <a:off x="0" y="0"/>
                        <a:ext cx="5687580" cy="146622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:rsidR="0026619A" w:rsidRDefault="0026619A">
      <w:pPr>
        <w:rPr>
          <w:ins w:id="15" w:author="user" w:date="2019-04-02T17:27:00Z"/>
        </w:rPr>
      </w:pPr>
      <w:ins w:id="16" w:author="user" w:date="2019-04-02T17:27:00Z">
        <w:r>
          <w:t>Dependency Walker</w:t>
        </w:r>
        <w:r>
          <w:rPr>
            <w:rFonts w:hint="eastAsia"/>
          </w:rPr>
          <w:t xml:space="preserve">에서 </w:t>
        </w:r>
        <w:r>
          <w:t xml:space="preserve">CreateServiceA, </w:t>
        </w:r>
        <w:r>
          <w:rPr>
            <w:rFonts w:hint="eastAsia"/>
          </w:rPr>
          <w:t>InternetOpenUrlA, InternetOpenA</w:t>
        </w:r>
        <w:r>
          <w:t xml:space="preserve"> </w:t>
        </w:r>
        <w:r>
          <w:rPr>
            <w:rFonts w:hint="eastAsia"/>
          </w:rPr>
          <w:t>등의 함수를 확인할 수 있었다.</w:t>
        </w:r>
      </w:ins>
    </w:p>
    <w:p w:rsidR="0026619A" w:rsidRDefault="0026619A">
      <w:pPr>
        <w:rPr>
          <w:ins w:id="17" w:author="user" w:date="2019-04-02T17:27:00Z"/>
        </w:rPr>
      </w:pPr>
      <w:ins w:id="18" w:author="user" w:date="2019-04-02T17:27:00Z">
        <w:r>
          <w:rPr>
            <w:noProof/>
          </w:rPr>
          <w:lastRenderedPageBreak/>
          <w:drawing>
            <wp:inline distT="0" distB="0" distL="0" distR="0" wp14:anchorId="214D0898" wp14:editId="234F77FA">
              <wp:extent cx="3800475" cy="3470304"/>
              <wp:effectExtent l="0" t="0" r="0" b="0"/>
              <wp:docPr id="13" name="그림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01391" cy="34711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6619A" w:rsidRDefault="0026619A">
      <w:pPr>
        <w:rPr>
          <w:ins w:id="19" w:author="user" w:date="2019-04-02T17:29:00Z"/>
        </w:rPr>
      </w:pPr>
      <w:ins w:id="20" w:author="user" w:date="2019-04-02T17:27:00Z">
        <w:r>
          <w:rPr>
            <w:rFonts w:hint="eastAsia"/>
          </w:rPr>
          <w:t xml:space="preserve">또한 언패킹 후 문자열을 확인한 결과 </w:t>
        </w:r>
      </w:ins>
      <w:ins w:id="21" w:author="user" w:date="2019-04-02T17:28:00Z">
        <w:r>
          <w:fldChar w:fldCharType="begin"/>
        </w:r>
        <w:r>
          <w:instrText xml:space="preserve"> HYPERLINK "http://www.malwareanalysisbook.com" </w:instrText>
        </w:r>
        <w:r>
          <w:fldChar w:fldCharType="separate"/>
        </w:r>
        <w:r w:rsidRPr="00872F90">
          <w:rPr>
            <w:rStyle w:val="a5"/>
            <w:rFonts w:hint="eastAsia"/>
          </w:rPr>
          <w:t>http://www.malwareanalysisbook.com</w:t>
        </w:r>
        <w:r>
          <w:rPr>
            <w:rStyle w:val="a5"/>
          </w:rPr>
          <w:fldChar w:fldCharType="end"/>
        </w:r>
        <w:r>
          <w:rPr>
            <w:rFonts w:hint="eastAsia"/>
          </w:rPr>
          <w:t>라는 주소를 확인할 수 있었다.</w:t>
        </w:r>
        <w:r>
          <w:t xml:space="preserve"> </w:t>
        </w:r>
        <w:r>
          <w:rPr>
            <w:rFonts w:hint="eastAsia"/>
          </w:rPr>
          <w:t>따라서 네트워크상에서 더 깊이 분석해보기 위해 동적분석</w:t>
        </w:r>
      </w:ins>
      <w:ins w:id="22" w:author="user" w:date="2019-04-02T17:29:00Z">
        <w:r>
          <w:rPr>
            <w:rFonts w:hint="eastAsia"/>
          </w:rPr>
          <w:t>을 실시하였다.</w:t>
        </w:r>
      </w:ins>
    </w:p>
    <w:p w:rsidR="0026619A" w:rsidRDefault="0026619A">
      <w:pPr>
        <w:rPr>
          <w:rFonts w:hint="eastAsia"/>
        </w:rPr>
      </w:pPr>
    </w:p>
    <w:p w:rsidR="009E0FCD" w:rsidRDefault="009E0FCD">
      <w:r>
        <w:rPr>
          <w:noProof/>
        </w:rPr>
        <w:drawing>
          <wp:inline distT="0" distB="0" distL="0" distR="0" wp14:anchorId="2B0350F3" wp14:editId="70FA4A73">
            <wp:extent cx="5731510" cy="31857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D9" w:rsidRDefault="000624D9">
      <w:r>
        <w:rPr>
          <w:rFonts w:hint="eastAsia"/>
        </w:rPr>
        <w:t>Proc</w:t>
      </w:r>
      <w:r>
        <w:t>ess Monitor</w:t>
      </w:r>
      <w:r>
        <w:rPr>
          <w:rFonts w:hint="eastAsia"/>
        </w:rPr>
        <w:t>로 확인한 결과 레지스트리 관련된 활동이 많은 것을 확인할 수 있었다.</w:t>
      </w:r>
    </w:p>
    <w:p w:rsidR="000624D9" w:rsidRDefault="000624D9">
      <w:r>
        <w:rPr>
          <w:noProof/>
        </w:rPr>
        <w:lastRenderedPageBreak/>
        <w:drawing>
          <wp:inline distT="0" distB="0" distL="0" distR="0" wp14:anchorId="4A7FF88F" wp14:editId="10A9A1AA">
            <wp:extent cx="4914900" cy="293935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482" cy="29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A5" w:rsidRDefault="00AB13A5">
      <w:r>
        <w:rPr>
          <w:rFonts w:hint="eastAsia"/>
        </w:rPr>
        <w:t>regshot으로 확인한 결과 SYSTEM\ControlSet001\Servic</w:t>
      </w:r>
      <w:r>
        <w:t xml:space="preserve">es </w:t>
      </w:r>
      <w:r>
        <w:rPr>
          <w:rFonts w:hint="eastAsia"/>
        </w:rPr>
        <w:t xml:space="preserve">아래에 </w:t>
      </w:r>
      <w:r>
        <w:t>Malservice</w:t>
      </w:r>
      <w:r>
        <w:rPr>
          <w:rFonts w:hint="eastAsia"/>
        </w:rPr>
        <w:t xml:space="preserve">가 </w:t>
      </w:r>
      <w:ins w:id="23" w:author="user" w:date="2019-04-02T17:21:00Z">
        <w:r w:rsidR="008525A2">
          <w:rPr>
            <w:rFonts w:hint="eastAsia"/>
          </w:rPr>
          <w:t>등록</w:t>
        </w:r>
      </w:ins>
      <w:del w:id="24" w:author="user" w:date="2019-04-02T17:21:00Z">
        <w:r w:rsidDel="008525A2">
          <w:rPr>
            <w:rFonts w:hint="eastAsia"/>
          </w:rPr>
          <w:delText>생성</w:delText>
        </w:r>
      </w:del>
      <w:r>
        <w:rPr>
          <w:rFonts w:hint="eastAsia"/>
        </w:rPr>
        <w:t>되었다는 것을 알 수 있다.</w:t>
      </w:r>
    </w:p>
    <w:p w:rsidR="00AB13A5" w:rsidRDefault="00AB13A5">
      <w:r>
        <w:rPr>
          <w:noProof/>
        </w:rPr>
        <w:drawing>
          <wp:inline distT="0" distB="0" distL="0" distR="0" wp14:anchorId="418DC0A1" wp14:editId="721E05B1">
            <wp:extent cx="5731510" cy="1178560"/>
            <wp:effectExtent l="0" t="0" r="254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A5" w:rsidRDefault="00AB13A5">
      <w:pPr>
        <w:rPr>
          <w:ins w:id="25" w:author="user" w:date="2019-04-02T16:03:00Z"/>
        </w:rPr>
      </w:pPr>
      <w:r>
        <w:rPr>
          <w:rFonts w:hint="eastAsia"/>
        </w:rPr>
        <w:t>레지스트리 편집기에서 직접 확인한 결과 Lab01-02.exe에 의해 생성된 것임을 확인할 수 있다.</w:t>
      </w:r>
    </w:p>
    <w:p w:rsidR="00AC586E" w:rsidRDefault="00661CCD">
      <w:pPr>
        <w:rPr>
          <w:ins w:id="26" w:author="user" w:date="2019-04-02T16:29:00Z"/>
        </w:rPr>
      </w:pPr>
      <w:ins w:id="27" w:author="user" w:date="2019-04-02T17:08:00Z">
        <w:r>
          <w:rPr>
            <w:noProof/>
          </w:rPr>
          <w:drawing>
            <wp:inline distT="0" distB="0" distL="0" distR="0" wp14:anchorId="51CECDB8" wp14:editId="05B6F1FA">
              <wp:extent cx="2397760" cy="1838325"/>
              <wp:effectExtent l="0" t="0" r="2540" b="9525"/>
              <wp:docPr id="16" name="그림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4"/>
                      <a:srcRect b="26021"/>
                      <a:stretch/>
                    </pic:blipFill>
                    <pic:spPr bwMode="auto">
                      <a:xfrm>
                        <a:off x="0" y="0"/>
                        <a:ext cx="2439250" cy="187013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08BC5053" wp14:editId="3B622624">
              <wp:extent cx="3212831" cy="1819275"/>
              <wp:effectExtent l="0" t="0" r="6985" b="0"/>
              <wp:docPr id="15" name="그림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4885" cy="18317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61CCD" w:rsidRDefault="00661CCD">
      <w:pPr>
        <w:rPr>
          <w:ins w:id="28" w:author="user" w:date="2019-04-02T17:09:00Z"/>
        </w:rPr>
      </w:pPr>
      <w:ins w:id="29" w:author="user" w:date="2019-04-02T17:09:00Z">
        <w:r>
          <w:rPr>
            <w:rFonts w:hint="eastAsia"/>
          </w:rPr>
          <w:t>리부팅 후에 자동으로 재실행되는데</w:t>
        </w:r>
      </w:ins>
    </w:p>
    <w:p w:rsidR="00661CCD" w:rsidRDefault="00661CCD">
      <w:pPr>
        <w:rPr>
          <w:ins w:id="30" w:author="user" w:date="2019-04-02T17:09:00Z"/>
          <w:rFonts w:hint="eastAsia"/>
        </w:rPr>
      </w:pPr>
      <w:ins w:id="31" w:author="user" w:date="2019-04-02T17:09:00Z">
        <w:r>
          <w:rPr>
            <w:rFonts w:hint="eastAsia"/>
          </w:rPr>
          <w:t>작업관리자</w:t>
        </w:r>
        <w:r>
          <w:t xml:space="preserve"> – </w:t>
        </w:r>
        <w:r>
          <w:rPr>
            <w:rFonts w:hint="eastAsia"/>
          </w:rPr>
          <w:t xml:space="preserve">프로세스에서 </w:t>
        </w:r>
        <w:r>
          <w:t>Lab01-02.exe</w:t>
        </w:r>
        <w:r>
          <w:rPr>
            <w:rFonts w:hint="eastAsia"/>
          </w:rPr>
          <w:t>와</w:t>
        </w:r>
      </w:ins>
    </w:p>
    <w:p w:rsidR="00AC586E" w:rsidRPr="008525A2" w:rsidRDefault="00D6557C">
      <w:pPr>
        <w:rPr>
          <w:ins w:id="32" w:author="user" w:date="2019-04-02T16:30:00Z"/>
          <w:rFonts w:hint="eastAsia"/>
          <w:rPrChange w:id="33" w:author="user" w:date="2019-04-02T17:23:00Z">
            <w:rPr>
              <w:ins w:id="34" w:author="user" w:date="2019-04-02T16:30:00Z"/>
              <w:rFonts w:hint="eastAsia"/>
            </w:rPr>
          </w:rPrChange>
        </w:rPr>
      </w:pPr>
      <w:ins w:id="35" w:author="user" w:date="2019-04-02T16:29:00Z">
        <w:r>
          <w:rPr>
            <w:rFonts w:hint="eastAsia"/>
          </w:rPr>
          <w:t xml:space="preserve">시스템 구성 유틸리티 </w:t>
        </w:r>
        <w:r>
          <w:t>–</w:t>
        </w:r>
        <w:r>
          <w:rPr>
            <w:rFonts w:hint="eastAsia"/>
          </w:rPr>
          <w:t xml:space="preserve"> 서비스에</w:t>
        </w:r>
        <w:r w:rsidR="00661CCD">
          <w:rPr>
            <w:rFonts w:hint="eastAsia"/>
          </w:rPr>
          <w:t>서</w:t>
        </w:r>
        <w:r>
          <w:rPr>
            <w:rFonts w:hint="eastAsia"/>
          </w:rPr>
          <w:t xml:space="preserve"> 시</w:t>
        </w:r>
      </w:ins>
      <w:ins w:id="36" w:author="user" w:date="2019-04-02T16:30:00Z">
        <w:r>
          <w:rPr>
            <w:rFonts w:hint="eastAsia"/>
          </w:rPr>
          <w:t xml:space="preserve">작 보류 중인 </w:t>
        </w:r>
        <w:r>
          <w:t>Malservice</w:t>
        </w:r>
        <w:r>
          <w:rPr>
            <w:rFonts w:hint="eastAsia"/>
          </w:rPr>
          <w:t>를 찾아볼 수 있다.</w:t>
        </w:r>
      </w:ins>
    </w:p>
    <w:p w:rsidR="00AC586E" w:rsidRDefault="00D6557C">
      <w:pPr>
        <w:rPr>
          <w:ins w:id="37" w:author="user" w:date="2019-04-02T16:30:00Z"/>
        </w:rPr>
      </w:pPr>
      <w:ins w:id="38" w:author="user" w:date="2019-04-02T16:29:00Z">
        <w:r>
          <w:rPr>
            <w:noProof/>
          </w:rPr>
          <w:lastRenderedPageBreak/>
          <w:drawing>
            <wp:inline distT="0" distB="0" distL="0" distR="0" wp14:anchorId="2A35E9E4" wp14:editId="31B14B5A">
              <wp:extent cx="4314825" cy="2488219"/>
              <wp:effectExtent l="0" t="0" r="0" b="7620"/>
              <wp:docPr id="17" name="그림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5541" cy="24943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61CE2" w:rsidRDefault="00561CE2">
      <w:pPr>
        <w:rPr>
          <w:ins w:id="39" w:author="user" w:date="2019-04-02T16:36:00Z"/>
        </w:rPr>
      </w:pPr>
      <w:ins w:id="40" w:author="user" w:date="2019-04-02T16:35:00Z">
        <w:r>
          <w:rPr>
            <w:rFonts w:hint="eastAsia"/>
          </w:rPr>
          <w:t xml:space="preserve">ApateDNS로 확인한 결과 </w:t>
        </w:r>
        <w:r>
          <w:fldChar w:fldCharType="begin"/>
        </w:r>
        <w:r>
          <w:instrText xml:space="preserve"> HYPERLINK "http://</w:instrText>
        </w:r>
        <w:r>
          <w:rPr>
            <w:rFonts w:hint="eastAsia"/>
          </w:rPr>
          <w:instrText>www.malware</w:instrText>
        </w:r>
        <w:r>
          <w:instrText xml:space="preserve">analysisbook.com" </w:instrText>
        </w:r>
        <w:r>
          <w:fldChar w:fldCharType="separate"/>
        </w:r>
        <w:r w:rsidRPr="00494B01">
          <w:rPr>
            <w:rStyle w:val="a5"/>
            <w:rFonts w:hint="eastAsia"/>
          </w:rPr>
          <w:t>www.malware</w:t>
        </w:r>
        <w:r w:rsidRPr="00494B01">
          <w:rPr>
            <w:rStyle w:val="a5"/>
          </w:rPr>
          <w:t>analysisbook.com</w:t>
        </w:r>
        <w:r>
          <w:fldChar w:fldCharType="end"/>
        </w:r>
        <w:r>
          <w:rPr>
            <w:rFonts w:hint="eastAsia"/>
          </w:rPr>
          <w:t>라는 주소에 접근</w:t>
        </w:r>
      </w:ins>
      <w:ins w:id="41" w:author="user" w:date="2019-04-02T17:10:00Z">
        <w:r w:rsidR="00661CCD">
          <w:rPr>
            <w:rFonts w:hint="eastAsia"/>
          </w:rPr>
          <w:t>하는</w:t>
        </w:r>
      </w:ins>
      <w:ins w:id="42" w:author="user" w:date="2019-04-02T16:35:00Z">
        <w:r>
          <w:rPr>
            <w:rFonts w:hint="eastAsia"/>
          </w:rPr>
          <w:t xml:space="preserve"> 것을 확인할 수 있다.</w:t>
        </w:r>
      </w:ins>
    </w:p>
    <w:p w:rsidR="00561CE2" w:rsidRDefault="00661CCD">
      <w:pPr>
        <w:rPr>
          <w:ins w:id="43" w:author="user" w:date="2019-04-02T17:03:00Z"/>
        </w:rPr>
      </w:pPr>
      <w:ins w:id="44" w:author="user" w:date="2019-04-02T17:05:00Z">
        <w:r>
          <w:rPr>
            <w:noProof/>
          </w:rPr>
          <w:drawing>
            <wp:inline distT="0" distB="0" distL="0" distR="0" wp14:anchorId="42319EE2" wp14:editId="21B00B81">
              <wp:extent cx="5731510" cy="3326765"/>
              <wp:effectExtent l="0" t="0" r="2540" b="6985"/>
              <wp:docPr id="20" name="그림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267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61CCD" w:rsidRDefault="00661CCD">
      <w:pPr>
        <w:rPr>
          <w:ins w:id="45" w:author="user" w:date="2019-04-02T17:10:00Z"/>
        </w:rPr>
      </w:pPr>
      <w:ins w:id="46" w:author="user" w:date="2019-04-02T17:06:00Z">
        <w:r>
          <w:t>W</w:t>
        </w:r>
        <w:r>
          <w:rPr>
            <w:rFonts w:hint="eastAsia"/>
          </w:rPr>
          <w:t xml:space="preserve">ireshark로 확인한 결과 </w:t>
        </w:r>
        <w:r>
          <w:fldChar w:fldCharType="begin"/>
        </w:r>
        <w:r>
          <w:instrText xml:space="preserve"> HYPERLINK "http://</w:instrText>
        </w:r>
        <w:r>
          <w:rPr>
            <w:rFonts w:hint="eastAsia"/>
          </w:rPr>
          <w:instrText>www.malware</w:instrText>
        </w:r>
        <w:r>
          <w:instrText xml:space="preserve">analysisbook.com" </w:instrText>
        </w:r>
        <w:r>
          <w:fldChar w:fldCharType="separate"/>
        </w:r>
        <w:r w:rsidRPr="00494B01">
          <w:rPr>
            <w:rStyle w:val="a5"/>
            <w:rFonts w:hint="eastAsia"/>
          </w:rPr>
          <w:t>www.malware</w:t>
        </w:r>
        <w:r w:rsidRPr="00494B01">
          <w:rPr>
            <w:rStyle w:val="a5"/>
          </w:rPr>
          <w:t>analysisbook.com</w:t>
        </w:r>
        <w:r>
          <w:fldChar w:fldCharType="end"/>
        </w:r>
      </w:ins>
      <w:ins w:id="47" w:author="user" w:date="2019-04-02T17:07:00Z">
        <w:r>
          <w:t xml:space="preserve"> </w:t>
        </w:r>
      </w:ins>
      <w:ins w:id="48" w:author="user" w:date="2019-04-02T17:10:00Z">
        <w:r>
          <w:rPr>
            <w:rFonts w:hint="eastAsia"/>
          </w:rPr>
          <w:t>에 접속하는 것을 확인할 수 있다.</w:t>
        </w:r>
      </w:ins>
    </w:p>
    <w:p w:rsidR="00661CCD" w:rsidRDefault="00661CCD">
      <w:pPr>
        <w:rPr>
          <w:ins w:id="49" w:author="user" w:date="2019-04-02T16:36:00Z"/>
          <w:rFonts w:hint="eastAsia"/>
        </w:rPr>
      </w:pPr>
    </w:p>
    <w:p w:rsidR="00561CE2" w:rsidRDefault="00561CE2">
      <w:pPr>
        <w:rPr>
          <w:ins w:id="50" w:author="user" w:date="2019-04-02T16:35:00Z"/>
        </w:rPr>
      </w:pPr>
      <w:ins w:id="51" w:author="user" w:date="2019-04-02T16:36:00Z">
        <w:r>
          <w:rPr>
            <w:rFonts w:hint="eastAsia"/>
          </w:rPr>
          <w:t>결론:</w:t>
        </w:r>
      </w:ins>
    </w:p>
    <w:p w:rsidR="00D6557C" w:rsidRDefault="00561CE2">
      <w:pPr>
        <w:rPr>
          <w:ins w:id="52" w:author="user" w:date="2019-04-02T16:30:00Z"/>
        </w:rPr>
      </w:pPr>
      <w:ins w:id="53" w:author="user" w:date="2019-04-02T16:36:00Z">
        <w:r>
          <w:rPr>
            <w:rFonts w:hint="eastAsia"/>
          </w:rPr>
          <w:t xml:space="preserve">Lab01-02.exe는 </w:t>
        </w:r>
      </w:ins>
      <w:ins w:id="54" w:author="user" w:date="2019-04-02T16:30:00Z">
        <w:r w:rsidR="00D6557C">
          <w:rPr>
            <w:rFonts w:hint="eastAsia"/>
          </w:rPr>
          <w:t>패킹되었으나 일반실행</w:t>
        </w:r>
      </w:ins>
      <w:ins w:id="55" w:author="user" w:date="2019-04-02T16:36:00Z">
        <w:r>
          <w:rPr>
            <w:rFonts w:hint="eastAsia"/>
          </w:rPr>
          <w:t>이</w:t>
        </w:r>
      </w:ins>
      <w:ins w:id="56" w:author="user" w:date="2019-04-02T16:30:00Z">
        <w:r w:rsidR="00D6557C">
          <w:rPr>
            <w:rFonts w:hint="eastAsia"/>
          </w:rPr>
          <w:t xml:space="preserve"> 가능</w:t>
        </w:r>
      </w:ins>
      <w:ins w:id="57" w:author="user" w:date="2019-04-02T16:36:00Z">
        <w:r>
          <w:rPr>
            <w:rFonts w:hint="eastAsia"/>
          </w:rPr>
          <w:t>하다.</w:t>
        </w:r>
      </w:ins>
    </w:p>
    <w:p w:rsidR="00D6557C" w:rsidRDefault="00561CE2">
      <w:pPr>
        <w:rPr>
          <w:ins w:id="58" w:author="user" w:date="2019-04-02T16:31:00Z"/>
        </w:rPr>
      </w:pPr>
      <w:ins w:id="59" w:author="user" w:date="2019-04-02T16:37:00Z">
        <w:r>
          <w:t>R</w:t>
        </w:r>
        <w:r>
          <w:rPr>
            <w:rFonts w:hint="eastAsia"/>
          </w:rPr>
          <w:t xml:space="preserve">egshot과 </w:t>
        </w:r>
        <w:r>
          <w:t>regedit</w:t>
        </w:r>
        <w:r>
          <w:rPr>
            <w:rFonts w:hint="eastAsia"/>
          </w:rPr>
          <w:t xml:space="preserve">으로 확인한 결과 </w:t>
        </w:r>
      </w:ins>
      <w:ins w:id="60" w:author="user" w:date="2019-04-02T16:30:00Z">
        <w:r w:rsidR="00D6557C">
          <w:rPr>
            <w:rFonts w:hint="eastAsia"/>
          </w:rPr>
          <w:t xml:space="preserve">레지스트리에 </w:t>
        </w:r>
        <w:r w:rsidR="00D6557C">
          <w:t>Malservice</w:t>
        </w:r>
      </w:ins>
      <w:ins w:id="61" w:author="user" w:date="2019-04-02T16:34:00Z">
        <w:r>
          <w:rPr>
            <w:rFonts w:hint="eastAsia"/>
          </w:rPr>
          <w:t>가</w:t>
        </w:r>
      </w:ins>
      <w:ins w:id="62" w:author="user" w:date="2019-04-02T16:31:00Z">
        <w:r w:rsidR="00D6557C">
          <w:rPr>
            <w:rFonts w:hint="eastAsia"/>
          </w:rPr>
          <w:t xml:space="preserve"> 등록</w:t>
        </w:r>
      </w:ins>
      <w:ins w:id="63" w:author="user" w:date="2019-04-02T16:37:00Z">
        <w:r>
          <w:rPr>
            <w:rFonts w:hint="eastAsia"/>
          </w:rPr>
          <w:t>된</w:t>
        </w:r>
      </w:ins>
      <w:ins w:id="64" w:author="user" w:date="2019-04-02T16:35:00Z">
        <w:r>
          <w:rPr>
            <w:rFonts w:hint="eastAsia"/>
          </w:rPr>
          <w:t>다.</w:t>
        </w:r>
      </w:ins>
    </w:p>
    <w:p w:rsidR="00D6557C" w:rsidRDefault="00D6557C">
      <w:pPr>
        <w:rPr>
          <w:ins w:id="65" w:author="user" w:date="2019-04-02T16:31:00Z"/>
        </w:rPr>
      </w:pPr>
      <w:ins w:id="66" w:author="user" w:date="2019-04-02T16:31:00Z">
        <w:r>
          <w:rPr>
            <w:rFonts w:hint="eastAsia"/>
          </w:rPr>
          <w:t>리부팅 후에 자동실행</w:t>
        </w:r>
      </w:ins>
      <w:ins w:id="67" w:author="user" w:date="2019-04-02T16:35:00Z">
        <w:r w:rsidR="00561CE2">
          <w:rPr>
            <w:rFonts w:hint="eastAsia"/>
          </w:rPr>
          <w:t>된다.</w:t>
        </w:r>
      </w:ins>
    </w:p>
    <w:p w:rsidR="00D6557C" w:rsidRDefault="00561CE2">
      <w:pPr>
        <w:rPr>
          <w:rFonts w:hint="eastAsia"/>
        </w:rPr>
      </w:pPr>
      <w:ins w:id="68" w:author="user" w:date="2019-04-02T16:32:00Z">
        <w:r>
          <w:rPr>
            <w:rFonts w:hint="eastAsia"/>
          </w:rPr>
          <w:lastRenderedPageBreak/>
          <w:t xml:space="preserve">ApateDNS와 </w:t>
        </w:r>
      </w:ins>
      <w:ins w:id="69" w:author="user" w:date="2019-04-02T16:33:00Z">
        <w:r>
          <w:t>wireshark</w:t>
        </w:r>
        <w:r>
          <w:rPr>
            <w:rFonts w:hint="eastAsia"/>
          </w:rPr>
          <w:t xml:space="preserve">로 확인한 결과 </w:t>
        </w:r>
      </w:ins>
      <w:bookmarkStart w:id="70" w:name="_Hlk5115622"/>
      <w:ins w:id="71" w:author="user" w:date="2019-04-02T16:32:00Z">
        <w:r>
          <w:fldChar w:fldCharType="begin"/>
        </w:r>
        <w:r>
          <w:instrText xml:space="preserve"> HYPERLINK "http://</w:instrText>
        </w:r>
      </w:ins>
      <w:ins w:id="72" w:author="user" w:date="2019-04-02T16:31:00Z">
        <w:r>
          <w:rPr>
            <w:rFonts w:hint="eastAsia"/>
          </w:rPr>
          <w:instrText>www.malware</w:instrText>
        </w:r>
      </w:ins>
      <w:ins w:id="73" w:author="user" w:date="2019-04-02T16:32:00Z">
        <w:r>
          <w:instrText xml:space="preserve">analysisbook.com" </w:instrText>
        </w:r>
        <w:r>
          <w:fldChar w:fldCharType="separate"/>
        </w:r>
      </w:ins>
      <w:ins w:id="74" w:author="user" w:date="2019-04-02T16:31:00Z">
        <w:r w:rsidRPr="00494B01">
          <w:rPr>
            <w:rStyle w:val="a5"/>
            <w:rFonts w:hint="eastAsia"/>
          </w:rPr>
          <w:t>www.malware</w:t>
        </w:r>
      </w:ins>
      <w:ins w:id="75" w:author="user" w:date="2019-04-02T16:32:00Z">
        <w:r w:rsidRPr="00494B01">
          <w:rPr>
            <w:rStyle w:val="a5"/>
          </w:rPr>
          <w:t>analysisbook.com</w:t>
        </w:r>
        <w:r>
          <w:fldChar w:fldCharType="end"/>
        </w:r>
      </w:ins>
      <w:bookmarkEnd w:id="70"/>
      <w:ins w:id="76" w:author="user" w:date="2019-04-02T16:37:00Z">
        <w:r>
          <w:rPr>
            <w:rFonts w:hint="eastAsia"/>
          </w:rPr>
          <w:t>라는 주소에 접근한</w:t>
        </w:r>
      </w:ins>
      <w:ins w:id="77" w:author="user" w:date="2019-04-02T16:32:00Z">
        <w:r>
          <w:rPr>
            <w:rFonts w:hint="eastAsia"/>
          </w:rPr>
          <w:t>다.</w:t>
        </w:r>
      </w:ins>
    </w:p>
    <w:sectPr w:rsidR="00D655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1D5" w:rsidRDefault="007A61D5" w:rsidP="00AB13A5">
      <w:pPr>
        <w:spacing w:after="0" w:line="240" w:lineRule="auto"/>
      </w:pPr>
      <w:r>
        <w:separator/>
      </w:r>
    </w:p>
  </w:endnote>
  <w:endnote w:type="continuationSeparator" w:id="0">
    <w:p w:rsidR="007A61D5" w:rsidRDefault="007A61D5" w:rsidP="00AB1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1D5" w:rsidRDefault="007A61D5" w:rsidP="00AB13A5">
      <w:pPr>
        <w:spacing w:after="0" w:line="240" w:lineRule="auto"/>
      </w:pPr>
      <w:r>
        <w:separator/>
      </w:r>
    </w:p>
  </w:footnote>
  <w:footnote w:type="continuationSeparator" w:id="0">
    <w:p w:rsidR="007A61D5" w:rsidRDefault="007A61D5" w:rsidP="00AB13A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trackRevisions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8C"/>
    <w:rsid w:val="000624D9"/>
    <w:rsid w:val="0026619A"/>
    <w:rsid w:val="00367EF6"/>
    <w:rsid w:val="00561CE2"/>
    <w:rsid w:val="005D5CC8"/>
    <w:rsid w:val="00622E89"/>
    <w:rsid w:val="00661CCD"/>
    <w:rsid w:val="007A61D5"/>
    <w:rsid w:val="007D231C"/>
    <w:rsid w:val="008525A2"/>
    <w:rsid w:val="009E0FCD"/>
    <w:rsid w:val="00AB13A5"/>
    <w:rsid w:val="00AC586E"/>
    <w:rsid w:val="00BD2C8C"/>
    <w:rsid w:val="00CF3BFF"/>
    <w:rsid w:val="00D27233"/>
    <w:rsid w:val="00D6557C"/>
    <w:rsid w:val="00D7196D"/>
    <w:rsid w:val="00EE3AFA"/>
    <w:rsid w:val="00F1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1559"/>
  <w15:chartTrackingRefBased/>
  <w15:docId w15:val="{2E156BD7-CE02-45C0-9E87-AB4B5654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AB13A5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AB13A5"/>
  </w:style>
  <w:style w:type="character" w:styleId="a4">
    <w:name w:val="endnote reference"/>
    <w:basedOn w:val="a0"/>
    <w:uiPriority w:val="99"/>
    <w:semiHidden/>
    <w:unhideWhenUsed/>
    <w:rsid w:val="00AB13A5"/>
    <w:rPr>
      <w:vertAlign w:val="superscript"/>
    </w:rPr>
  </w:style>
  <w:style w:type="character" w:styleId="a5">
    <w:name w:val="Hyperlink"/>
    <w:basedOn w:val="a0"/>
    <w:uiPriority w:val="99"/>
    <w:unhideWhenUsed/>
    <w:rsid w:val="00561C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B387A-232C-40D0-9029-24D0D3904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2019-03-26T07:09:00Z</dcterms:created>
  <dcterms:modified xsi:type="dcterms:W3CDTF">2019-04-02T08:29:00Z</dcterms:modified>
</cp:coreProperties>
</file>